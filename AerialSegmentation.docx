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</w:t>
      </w:r>
      <w:ins w:id="0" w:author="Huynh Nhat Hao" w:date="2020-06-22T08:57:00Z">
        <w:r w:rsidR="00612503">
          <w:rPr>
            <w:rFonts w:ascii="Times New Roman" w:hAnsi="Times New Roman" w:cs="Times New Roman"/>
            <w:b/>
            <w:sz w:val="32"/>
            <w:szCs w:val="32"/>
            <w:lang w:val="en-US"/>
          </w:rPr>
          <w:t xml:space="preserve"> KH&amp;KTTT</w:t>
        </w:r>
      </w:ins>
      <w:del w:id="1" w:author="Huynh Nhat Hao" w:date="2020-06-22T08:56:00Z">
        <w:r w:rsidRPr="00A5343C" w:rsidDel="007A2391">
          <w:rPr>
            <w:rFonts w:ascii="Times New Roman" w:hAnsi="Times New Roman" w:cs="Times New Roman"/>
            <w:b/>
            <w:sz w:val="32"/>
            <w:szCs w:val="32"/>
          </w:rPr>
          <w:delText>………..</w:delText>
        </w:r>
      </w:del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Default="0045053A" w:rsidP="0045053A">
      <w:pPr>
        <w:jc w:val="center"/>
        <w:rPr>
          <w:ins w:id="2" w:author="Huynh Nhat Hao" w:date="2020-06-22T08:56:00Z"/>
          <w:rFonts w:ascii="Times New Roman" w:hAnsi="Times New Roman" w:cs="Times New Roman"/>
          <w:b/>
          <w:sz w:val="28"/>
          <w:lang w:val="en-US"/>
        </w:rPr>
      </w:pPr>
      <w:del w:id="3" w:author="Huynh Nhat Hao" w:date="2020-06-22T08:55:00Z">
        <w:r w:rsidRPr="00A5343C" w:rsidDel="007A2391">
          <w:rPr>
            <w:rFonts w:ascii="Times New Roman" w:hAnsi="Times New Roman" w:cs="Times New Roman"/>
            <w:b/>
            <w:sz w:val="28"/>
          </w:rPr>
          <w:delText>&lt;TÊN SINH VIÊN&gt;</w:delText>
        </w:r>
      </w:del>
      <w:ins w:id="4" w:author="Huynh Nhat Hao" w:date="2020-06-22T08:55:00Z">
        <w:r w:rsidR="007A2391">
          <w:rPr>
            <w:rFonts w:ascii="Times New Roman" w:hAnsi="Times New Roman" w:cs="Times New Roman"/>
            <w:b/>
            <w:sz w:val="28"/>
            <w:lang w:val="en-US"/>
          </w:rPr>
          <w:t>Huỳnh Nhật Hào</w:t>
        </w:r>
      </w:ins>
    </w:p>
    <w:p w:rsidR="007A2391" w:rsidRPr="007A2391" w:rsidRDefault="007A2391" w:rsidP="0045053A">
      <w:pPr>
        <w:jc w:val="center"/>
        <w:rPr>
          <w:rFonts w:ascii="Times New Roman" w:hAnsi="Times New Roman" w:cs="Times New Roman"/>
          <w:b/>
          <w:sz w:val="28"/>
          <w:lang w:val="en-US"/>
          <w:rPrChange w:id="5" w:author="Huynh Nhat Hao" w:date="2020-06-22T08:55:00Z">
            <w:rPr>
              <w:rFonts w:ascii="Times New Roman" w:hAnsi="Times New Roman" w:cs="Times New Roman"/>
              <w:b/>
              <w:sz w:val="28"/>
            </w:rPr>
          </w:rPrChange>
        </w:rPr>
      </w:pPr>
      <w:ins w:id="6" w:author="Huynh Nhat Hao" w:date="2020-06-22T08:56:00Z">
        <w:r>
          <w:rPr>
            <w:rFonts w:ascii="Times New Roman" w:hAnsi="Times New Roman" w:cs="Times New Roman"/>
            <w:b/>
            <w:sz w:val="28"/>
            <w:lang w:val="en-US"/>
          </w:rPr>
          <w:t>Hà Như Chiến</w:t>
        </w:r>
      </w:ins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1947E5" w:rsidRDefault="0045053A" w:rsidP="0045053A">
      <w:pPr>
        <w:jc w:val="center"/>
        <w:rPr>
          <w:rFonts w:ascii="Times New Roman" w:hAnsi="Times New Roman" w:cs="Times New Roman"/>
          <w:b/>
          <w:sz w:val="28"/>
          <w:lang w:val="en-US"/>
          <w:rPrChange w:id="7" w:author="Huynh Nhat Hao" w:date="2020-06-22T09:10:00Z">
            <w:rPr>
              <w:rFonts w:ascii="Times New Roman" w:hAnsi="Times New Roman" w:cs="Times New Roman"/>
              <w:b/>
              <w:sz w:val="28"/>
            </w:rPr>
          </w:rPrChange>
        </w:rPr>
      </w:pPr>
      <w:del w:id="8" w:author="Huynh Nhat Hao" w:date="2020-06-22T09:10:00Z">
        <w:r w:rsidRPr="00A5343C" w:rsidDel="001947E5">
          <w:rPr>
            <w:rFonts w:ascii="Times New Roman" w:hAnsi="Times New Roman" w:cs="Times New Roman"/>
            <w:b/>
            <w:sz w:val="32"/>
            <w:szCs w:val="32"/>
          </w:rPr>
          <w:delText>KHÓA LUẬN TỐT NGHIỆP</w:delText>
        </w:r>
      </w:del>
      <w:ins w:id="9" w:author="Huynh Nhat Hao" w:date="2020-06-22T09:11:00Z">
        <w:r w:rsidR="001947E5">
          <w:rPr>
            <w:rFonts w:ascii="Times New Roman" w:hAnsi="Times New Roman" w:cs="Times New Roman"/>
            <w:b/>
            <w:sz w:val="32"/>
            <w:szCs w:val="32"/>
            <w:lang w:val="en-US"/>
          </w:rPr>
          <w:t xml:space="preserve">ĐỒ ÁN </w:t>
        </w:r>
      </w:ins>
      <w:ins w:id="10" w:author="Huynh Nhat Hao" w:date="2020-06-22T09:14:00Z">
        <w:r w:rsidR="00232C8B">
          <w:rPr>
            <w:rFonts w:ascii="Times New Roman" w:hAnsi="Times New Roman" w:cs="Times New Roman"/>
            <w:b/>
            <w:sz w:val="32"/>
            <w:szCs w:val="32"/>
            <w:lang w:val="en-US"/>
          </w:rPr>
          <w:t xml:space="preserve">MÔN </w:t>
        </w:r>
      </w:ins>
      <w:ins w:id="11" w:author="Huynh Nhat Hao" w:date="2020-06-22T09:11:00Z">
        <w:r w:rsidR="00232C8B">
          <w:rPr>
            <w:rFonts w:ascii="Times New Roman" w:hAnsi="Times New Roman" w:cs="Times New Roman"/>
            <w:b/>
            <w:sz w:val="32"/>
            <w:szCs w:val="32"/>
            <w:lang w:val="en-US"/>
          </w:rPr>
          <w:t>HỌC MÁY THỐNG KÊ</w:t>
        </w:r>
      </w:ins>
    </w:p>
    <w:p w:rsidR="0045053A" w:rsidRPr="00232C8B" w:rsidRDefault="0045053A" w:rsidP="0045053A">
      <w:pPr>
        <w:jc w:val="center"/>
        <w:rPr>
          <w:rFonts w:cstheme="majorHAnsi"/>
          <w:b/>
          <w:sz w:val="36"/>
          <w:szCs w:val="36"/>
          <w:lang w:val="en-US"/>
          <w:rPrChange w:id="12" w:author="Huynh Nhat Hao" w:date="2020-06-22T09:12:00Z">
            <w:rPr>
              <w:rFonts w:cstheme="majorHAnsi"/>
              <w:b/>
              <w:sz w:val="36"/>
              <w:szCs w:val="36"/>
            </w:rPr>
          </w:rPrChange>
        </w:rPr>
      </w:pPr>
      <w:del w:id="13" w:author="Huynh Nhat Hao" w:date="2020-06-22T09:12:00Z">
        <w:r w:rsidRPr="00A5343C" w:rsidDel="00232C8B">
          <w:rPr>
            <w:rFonts w:ascii="Times New Roman" w:hAnsi="Times New Roman" w:cs="Times New Roman"/>
            <w:b/>
            <w:sz w:val="36"/>
            <w:szCs w:val="36"/>
          </w:rPr>
          <w:delText>&lt;TÊN KHÓA LUẬN TỐT NGHIỆP</w:delText>
        </w:r>
        <w:r w:rsidRPr="0045053A" w:rsidDel="00232C8B">
          <w:rPr>
            <w:rFonts w:cstheme="majorHAnsi"/>
            <w:b/>
            <w:sz w:val="36"/>
            <w:szCs w:val="36"/>
          </w:rPr>
          <w:delText>&gt;</w:delText>
        </w:r>
      </w:del>
      <w:ins w:id="14" w:author="Huynh Nhat Hao" w:date="2020-06-22T09:12:00Z">
        <w:r w:rsidR="00232C8B">
          <w:rPr>
            <w:rFonts w:ascii="Times New Roman" w:hAnsi="Times New Roman" w:cs="Times New Roman"/>
            <w:b/>
            <w:sz w:val="36"/>
            <w:szCs w:val="36"/>
            <w:lang w:val="en-US"/>
          </w:rPr>
          <w:t>PHÂN MẢNH NGỮ NGHĨA HÌNH ẢNH TRÊN BỘ DỮ LIỆU A</w:t>
        </w:r>
      </w:ins>
      <w:ins w:id="15" w:author="Huynh Nhat Hao" w:date="2020-06-22T09:13:00Z">
        <w:r w:rsidR="00232C8B">
          <w:rPr>
            <w:rFonts w:ascii="Times New Roman" w:hAnsi="Times New Roman" w:cs="Times New Roman"/>
            <w:b/>
            <w:sz w:val="36"/>
            <w:szCs w:val="36"/>
            <w:lang w:val="en-US"/>
          </w:rPr>
          <w:t>ERIAL SEMANTIC SEGMENTATION</w:t>
        </w:r>
      </w:ins>
    </w:p>
    <w:p w:rsidR="008F7660" w:rsidRPr="00943BF4" w:rsidRDefault="008F7660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del w:id="16" w:author="Huynh Nhat Hao" w:date="2020-06-22T09:12:00Z">
        <w:r w:rsidRPr="008F7660" w:rsidDel="00232C8B">
          <w:rPr>
            <w:rFonts w:ascii="Times New Roman" w:hAnsi="Times New Roman" w:cs="Times New Roman"/>
            <w:b/>
            <w:color w:val="FF0000"/>
            <w:sz w:val="32"/>
            <w:szCs w:val="32"/>
          </w:rPr>
          <w:delText>&lt;Tên khóa luận Tiếng Anh&gt;</w:delText>
        </w:r>
      </w:del>
      <w:ins w:id="17" w:author="Huynh Nhat Hao" w:date="2020-06-22T09:13:00Z">
        <w:r w:rsidR="00232C8B">
          <w:rPr>
            <w:rFonts w:ascii="Times New Roman" w:hAnsi="Times New Roman" w:cs="Times New Roman"/>
            <w:b/>
            <w:color w:val="FF0000"/>
            <w:sz w:val="32"/>
            <w:szCs w:val="32"/>
            <w:lang w:val="en-US"/>
          </w:rPr>
          <w:t>AERIAL SEMANTIC SEGMENTATI</w:t>
        </w:r>
      </w:ins>
      <w:ins w:id="18" w:author="Huynh Nhat Hao" w:date="2020-06-22T09:14:00Z">
        <w:r w:rsidR="00232C8B">
          <w:rPr>
            <w:rFonts w:ascii="Times New Roman" w:hAnsi="Times New Roman" w:cs="Times New Roman"/>
            <w:b/>
            <w:color w:val="FF0000"/>
            <w:sz w:val="32"/>
            <w:szCs w:val="32"/>
            <w:lang w:val="en-US"/>
          </w:rPr>
          <w:t>ON</w:t>
        </w:r>
      </w:ins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Del="00232C8B" w:rsidRDefault="0045053A" w:rsidP="0045053A">
      <w:pPr>
        <w:jc w:val="center"/>
        <w:rPr>
          <w:del w:id="19" w:author="Huynh Nhat Hao" w:date="2020-06-22T09:14:00Z"/>
          <w:rFonts w:cstheme="majorHAnsi"/>
          <w:sz w:val="28"/>
        </w:rPr>
      </w:pPr>
    </w:p>
    <w:p w:rsidR="0045053A" w:rsidRPr="00A5343C" w:rsidDel="00232C8B" w:rsidRDefault="0045053A" w:rsidP="0045053A">
      <w:pPr>
        <w:jc w:val="center"/>
        <w:rPr>
          <w:del w:id="20" w:author="Huynh Nhat Hao" w:date="2020-06-22T09:14:00Z"/>
          <w:rFonts w:ascii="Times New Roman" w:hAnsi="Times New Roman" w:cs="Times New Roman"/>
          <w:b/>
          <w:sz w:val="28"/>
        </w:rPr>
      </w:pPr>
      <w:del w:id="21" w:author="Huynh Nhat Hao" w:date="2020-06-22T09:14:00Z">
        <w:r w:rsidRPr="00A5343C" w:rsidDel="00232C8B">
          <w:rPr>
            <w:rFonts w:ascii="Times New Roman" w:hAnsi="Times New Roman" w:cs="Times New Roman"/>
            <w:b/>
            <w:sz w:val="28"/>
          </w:rPr>
          <w:delText>KỸ SƯ/ CỬ NHÂN NGÀNH &lt;TÊN NGÀNH&gt;</w:delText>
        </w:r>
      </w:del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A05023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A5343C" w:rsidDel="00232C8B" w:rsidRDefault="0045053A" w:rsidP="0045053A">
      <w:pPr>
        <w:jc w:val="center"/>
        <w:rPr>
          <w:del w:id="22" w:author="Huynh Nhat Hao" w:date="2020-06-22T09:14:00Z"/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ins w:id="23" w:author="Huynh Nhat Hao" w:date="2020-06-22T09:14:00Z">
        <w:r w:rsidR="00232C8B">
          <w:rPr>
            <w:rFonts w:cstheme="majorHAnsi"/>
            <w:b/>
            <w:szCs w:val="26"/>
            <w:lang w:val="en-US"/>
          </w:rPr>
          <w:t>2020</w:t>
        </w:r>
      </w:ins>
      <w:del w:id="24" w:author="Huynh Nhat Hao" w:date="2020-06-22T09:14:00Z">
        <w:r w:rsidRPr="00A5343C" w:rsidDel="00232C8B">
          <w:rPr>
            <w:rFonts w:ascii="Times New Roman" w:hAnsi="Times New Roman" w:cs="Times New Roman"/>
            <w:b/>
            <w:szCs w:val="26"/>
          </w:rPr>
          <w:delText>&lt;NĂM&gt;</w:delText>
        </w:r>
      </w:del>
    </w:p>
    <w:p w:rsidR="00A1168A" w:rsidRDefault="00A1168A" w:rsidP="00232C8B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  <w:pPrChange w:id="25" w:author="Huynh Nhat Hao" w:date="2020-06-22T09:14:00Z">
          <w:pPr>
            <w:jc w:val="center"/>
          </w:pPr>
        </w:pPrChange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943BF4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  <w:lang w:val="en-US"/>
          <w:rPrChange w:id="26" w:author="Huynh Nhat Hao" w:date="2020-06-22T09:14:00Z">
            <w:rPr>
              <w:rFonts w:ascii="Times New Roman" w:hAnsi="Times New Roman" w:cs="Times New Roman"/>
              <w:b/>
              <w:sz w:val="36"/>
              <w:szCs w:val="26"/>
            </w:rPr>
          </w:rPrChange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</w:t>
      </w:r>
      <w:del w:id="27" w:author="Huynh Nhat Hao" w:date="2020-06-22T09:14:00Z">
        <w:r w:rsidRPr="00A5343C" w:rsidDel="00943BF4">
          <w:rPr>
            <w:rFonts w:ascii="Times New Roman" w:hAnsi="Times New Roman" w:cs="Times New Roman"/>
            <w:b/>
            <w:sz w:val="32"/>
            <w:szCs w:val="28"/>
          </w:rPr>
          <w:delText>………….</w:delText>
        </w:r>
      </w:del>
      <w:ins w:id="28" w:author="Huynh Nhat Hao" w:date="2020-06-22T09:14:00Z">
        <w:r w:rsidR="00943BF4">
          <w:rPr>
            <w:rFonts w:ascii="Times New Roman" w:hAnsi="Times New Roman" w:cs="Times New Roman"/>
            <w:b/>
            <w:sz w:val="32"/>
            <w:szCs w:val="28"/>
            <w:lang w:val="en-US"/>
          </w:rPr>
          <w:t xml:space="preserve"> KH&amp;KTTT</w:t>
        </w:r>
      </w:ins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Default="00A1168A" w:rsidP="00B33DC2">
      <w:pPr>
        <w:jc w:val="center"/>
        <w:rPr>
          <w:ins w:id="29" w:author="Huynh Nhat Hao" w:date="2020-06-22T09:15:00Z"/>
          <w:rFonts w:ascii="Times New Roman" w:hAnsi="Times New Roman" w:cs="Times New Roman"/>
          <w:b/>
          <w:sz w:val="28"/>
          <w:szCs w:val="28"/>
          <w:lang w:val="en-US"/>
        </w:rPr>
      </w:pPr>
      <w:del w:id="30" w:author="Huynh Nhat Hao" w:date="2020-06-22T09:14:00Z">
        <w:r w:rsidRPr="00A5343C" w:rsidDel="00943BF4">
          <w:rPr>
            <w:rFonts w:ascii="Times New Roman" w:hAnsi="Times New Roman" w:cs="Times New Roman"/>
            <w:b/>
            <w:sz w:val="28"/>
            <w:szCs w:val="28"/>
          </w:rPr>
          <w:delText>&lt;TÊN SINH VIÊN&gt; – &lt;MÃ SINH VIÊN&gt;</w:delText>
        </w:r>
      </w:del>
      <w:ins w:id="31" w:author="Huynh Nhat Hao" w:date="2020-06-22T09:14:00Z">
        <w:r w:rsidR="00943BF4">
          <w:rPr>
            <w:rFonts w:ascii="Times New Roman" w:hAnsi="Times New Roman" w:cs="Times New Roman"/>
            <w:b/>
            <w:sz w:val="28"/>
            <w:szCs w:val="28"/>
            <w:lang w:val="en-US"/>
          </w:rPr>
          <w:t>Huỳnh Nh</w:t>
        </w:r>
      </w:ins>
      <w:ins w:id="32" w:author="Huynh Nhat Hao" w:date="2020-06-22T09:15:00Z">
        <w:r w:rsidR="00943BF4">
          <w:rPr>
            <w:rFonts w:ascii="Times New Roman" w:hAnsi="Times New Roman" w:cs="Times New Roman"/>
            <w:b/>
            <w:sz w:val="28"/>
            <w:szCs w:val="28"/>
            <w:lang w:val="en-US"/>
          </w:rPr>
          <w:t>ật Hào 18520714</w:t>
        </w:r>
      </w:ins>
    </w:p>
    <w:p w:rsidR="00943BF4" w:rsidRPr="00943BF4" w:rsidRDefault="00943BF4" w:rsidP="00B33D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  <w:rPrChange w:id="33" w:author="Huynh Nhat Hao" w:date="2020-06-22T09:14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34" w:author="Huynh Nhat Hao" w:date="2020-06-22T09:15:00Z">
        <w:r>
          <w:rPr>
            <w:rFonts w:ascii="Times New Roman" w:hAnsi="Times New Roman" w:cs="Times New Roman"/>
            <w:b/>
            <w:sz w:val="28"/>
            <w:szCs w:val="28"/>
            <w:lang w:val="en-US"/>
          </w:rPr>
          <w:t>Hà Như Chiến</w:t>
        </w:r>
      </w:ins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Del="00943BF4" w:rsidRDefault="00A1168A" w:rsidP="00A1168A">
      <w:pPr>
        <w:jc w:val="center"/>
        <w:rPr>
          <w:del w:id="35" w:author="Huynh Nhat Hao" w:date="2020-06-22T09:15:00Z"/>
          <w:rFonts w:ascii="Times New Roman" w:hAnsi="Times New Roman" w:cs="Times New Roman"/>
          <w:b/>
          <w:sz w:val="32"/>
        </w:rPr>
      </w:pPr>
      <w:del w:id="36" w:author="Huynh Nhat Hao" w:date="2020-06-22T09:15:00Z">
        <w:r w:rsidRPr="00A5343C" w:rsidDel="00943BF4">
          <w:rPr>
            <w:rFonts w:ascii="Times New Roman" w:hAnsi="Times New Roman" w:cs="Times New Roman"/>
            <w:b/>
            <w:sz w:val="32"/>
          </w:rPr>
          <w:delText>KHÓA LUẬN TỐT NGHIỆP</w:delText>
        </w:r>
      </w:del>
    </w:p>
    <w:p w:rsidR="00943BF4" w:rsidRPr="00740817" w:rsidRDefault="00943BF4" w:rsidP="00943BF4">
      <w:pPr>
        <w:jc w:val="center"/>
        <w:rPr>
          <w:ins w:id="37" w:author="Huynh Nhat Hao" w:date="2020-06-22T09:15:00Z"/>
          <w:rFonts w:ascii="Times New Roman" w:hAnsi="Times New Roman" w:cs="Times New Roman"/>
          <w:b/>
          <w:sz w:val="28"/>
          <w:lang w:val="en-US"/>
        </w:rPr>
      </w:pPr>
      <w:ins w:id="38" w:author="Huynh Nhat Hao" w:date="2020-06-22T09:15:00Z">
        <w:r>
          <w:rPr>
            <w:rFonts w:ascii="Times New Roman" w:hAnsi="Times New Roman" w:cs="Times New Roman"/>
            <w:b/>
            <w:sz w:val="32"/>
            <w:szCs w:val="32"/>
            <w:lang w:val="en-US"/>
          </w:rPr>
          <w:t>ĐỒ ÁN MÔN HỌC MÁY THỐNG KÊ</w:t>
        </w:r>
      </w:ins>
    </w:p>
    <w:p w:rsidR="00943BF4" w:rsidRPr="00740817" w:rsidRDefault="00943BF4" w:rsidP="00943BF4">
      <w:pPr>
        <w:jc w:val="center"/>
        <w:rPr>
          <w:ins w:id="39" w:author="Huynh Nhat Hao" w:date="2020-06-22T09:15:00Z"/>
          <w:rFonts w:cstheme="majorHAnsi"/>
          <w:b/>
          <w:sz w:val="36"/>
          <w:szCs w:val="36"/>
          <w:lang w:val="en-US"/>
        </w:rPr>
      </w:pPr>
      <w:ins w:id="40" w:author="Huynh Nhat Hao" w:date="2020-06-22T09:15:00Z">
        <w:r>
          <w:rPr>
            <w:rFonts w:ascii="Times New Roman" w:hAnsi="Times New Roman" w:cs="Times New Roman"/>
            <w:b/>
            <w:sz w:val="36"/>
            <w:szCs w:val="36"/>
            <w:lang w:val="en-US"/>
          </w:rPr>
          <w:t>PHÂN MẢNH NGỮ NGHĨA HÌNH ẢNH TRÊN BỘ DỮ LIỆU AERIAL SEMANTIC SEGMENTATION</w:t>
        </w:r>
      </w:ins>
    </w:p>
    <w:p w:rsidR="00A1168A" w:rsidRPr="00A05023" w:rsidDel="00943BF4" w:rsidRDefault="00A1168A" w:rsidP="00B33DC2">
      <w:pPr>
        <w:jc w:val="center"/>
        <w:rPr>
          <w:del w:id="41" w:author="Huynh Nhat Hao" w:date="2020-06-22T09:15:00Z"/>
          <w:rFonts w:ascii="Times New Roman" w:hAnsi="Times New Roman" w:cs="Times New Roman"/>
          <w:b/>
          <w:sz w:val="36"/>
          <w:szCs w:val="36"/>
        </w:rPr>
      </w:pPr>
      <w:del w:id="42" w:author="Huynh Nhat Hao" w:date="2020-06-22T09:15:00Z">
        <w:r w:rsidRPr="00A5343C" w:rsidDel="00943BF4">
          <w:rPr>
            <w:rFonts w:ascii="Times New Roman" w:hAnsi="Times New Roman" w:cs="Times New Roman"/>
            <w:b/>
            <w:sz w:val="36"/>
            <w:szCs w:val="36"/>
          </w:rPr>
          <w:delText>&lt;TÊN KHÓA LUẬN&gt;</w:delText>
        </w:r>
      </w:del>
    </w:p>
    <w:p w:rsidR="00943BF4" w:rsidRPr="00943BF4" w:rsidRDefault="00943BF4" w:rsidP="00943BF4">
      <w:pPr>
        <w:jc w:val="center"/>
        <w:rPr>
          <w:ins w:id="43" w:author="Huynh Nhat Hao" w:date="2020-06-22T09:16:00Z"/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ins w:id="44" w:author="Huynh Nhat Hao" w:date="2020-06-22T09:16:00Z">
        <w:r>
          <w:rPr>
            <w:rFonts w:ascii="Times New Roman" w:hAnsi="Times New Roman" w:cs="Times New Roman"/>
            <w:b/>
            <w:color w:val="FF0000"/>
            <w:sz w:val="32"/>
            <w:szCs w:val="32"/>
            <w:lang w:val="en-US"/>
          </w:rPr>
          <w:t>AERIAL SEMANTIC SEGMENTATION</w:t>
        </w:r>
      </w:ins>
    </w:p>
    <w:p w:rsidR="00F8256B" w:rsidRPr="008F7660" w:rsidDel="00943BF4" w:rsidRDefault="00F8256B" w:rsidP="00F8256B">
      <w:pPr>
        <w:jc w:val="center"/>
        <w:rPr>
          <w:del w:id="45" w:author="Huynh Nhat Hao" w:date="2020-06-22T09:16:00Z"/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del w:id="46" w:author="Huynh Nhat Hao" w:date="2020-06-22T09:16:00Z">
        <w:r w:rsidRPr="008F7660" w:rsidDel="00943BF4">
          <w:rPr>
            <w:rFonts w:ascii="Times New Roman" w:hAnsi="Times New Roman" w:cs="Times New Roman"/>
            <w:b/>
            <w:color w:val="FF0000"/>
            <w:sz w:val="32"/>
            <w:szCs w:val="32"/>
          </w:rPr>
          <w:delText>&lt;Tên khóa luận Tiếng Anh&gt;</w:delText>
        </w:r>
      </w:del>
    </w:p>
    <w:p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A1168A" w:rsidRPr="00A5343C" w:rsidDel="00943BF4" w:rsidRDefault="00A1168A" w:rsidP="00A1168A">
      <w:pPr>
        <w:jc w:val="center"/>
        <w:rPr>
          <w:del w:id="47" w:author="Huynh Nhat Hao" w:date="2020-06-22T09:16:00Z"/>
          <w:rFonts w:ascii="Times New Roman" w:hAnsi="Times New Roman" w:cs="Times New Roman"/>
          <w:b/>
          <w:sz w:val="28"/>
        </w:rPr>
      </w:pPr>
      <w:del w:id="48" w:author="Huynh Nhat Hao" w:date="2020-06-22T09:16:00Z">
        <w:r w:rsidRPr="00A5343C" w:rsidDel="00943BF4">
          <w:rPr>
            <w:rFonts w:ascii="Times New Roman" w:hAnsi="Times New Roman" w:cs="Times New Roman"/>
            <w:b/>
            <w:sz w:val="28"/>
          </w:rPr>
          <w:delText>KỸ SƯ/ CỬ NHÂNNGÀNH &lt;TÊN NGÀNH&gt;</w:delText>
        </w:r>
      </w:del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Del="00943BF4" w:rsidRDefault="00A1168A" w:rsidP="00A1168A">
      <w:pPr>
        <w:tabs>
          <w:tab w:val="left" w:pos="5265"/>
        </w:tabs>
        <w:jc w:val="center"/>
        <w:rPr>
          <w:del w:id="49" w:author="Huynh Nhat Hao" w:date="2020-06-22T09:16:00Z"/>
          <w:rFonts w:ascii="Times New Roman" w:hAnsi="Times New Roman" w:cs="Times New Roman"/>
          <w:b/>
          <w:sz w:val="28"/>
        </w:rPr>
      </w:pPr>
      <w:del w:id="50" w:author="Huynh Nhat Hao" w:date="2020-06-22T09:16:00Z">
        <w:r w:rsidRPr="00A5343C" w:rsidDel="00943BF4">
          <w:rPr>
            <w:rFonts w:ascii="Times New Roman" w:hAnsi="Times New Roman" w:cs="Times New Roman"/>
            <w:b/>
            <w:sz w:val="28"/>
          </w:rPr>
          <w:delText>GIẢNG VIÊN HƯỚNG DẪN</w:delText>
        </w:r>
      </w:del>
    </w:p>
    <w:p w:rsidR="00A1168A" w:rsidRPr="00A5343C" w:rsidDel="00943BF4" w:rsidRDefault="00A1168A" w:rsidP="00A1168A">
      <w:pPr>
        <w:tabs>
          <w:tab w:val="left" w:pos="5265"/>
        </w:tabs>
        <w:jc w:val="center"/>
        <w:rPr>
          <w:del w:id="51" w:author="Huynh Nhat Hao" w:date="2020-06-22T09:16:00Z"/>
          <w:rFonts w:ascii="Times New Roman" w:hAnsi="Times New Roman" w:cs="Times New Roman"/>
          <w:b/>
          <w:sz w:val="28"/>
        </w:rPr>
      </w:pPr>
      <w:del w:id="52" w:author="Huynh Nhat Hao" w:date="2020-06-22T09:16:00Z">
        <w:r w:rsidRPr="00A5343C" w:rsidDel="00943BF4">
          <w:rPr>
            <w:rFonts w:ascii="Times New Roman" w:hAnsi="Times New Roman" w:cs="Times New Roman"/>
            <w:b/>
            <w:sz w:val="28"/>
          </w:rPr>
          <w:delText>&lt;TÊN GIẢNG VIÊN HƯỚNG DẪN&gt;</w:delText>
        </w:r>
      </w:del>
    </w:p>
    <w:p w:rsidR="00A1168A" w:rsidRPr="00A5343C" w:rsidDel="00943BF4" w:rsidRDefault="00A1168A" w:rsidP="00A1168A">
      <w:pPr>
        <w:jc w:val="center"/>
        <w:rPr>
          <w:del w:id="53" w:author="Huynh Nhat Hao" w:date="2020-06-22T09:16:00Z"/>
          <w:rFonts w:ascii="Times New Roman" w:hAnsi="Times New Roman" w:cs="Times New Roman"/>
          <w:sz w:val="28"/>
        </w:rPr>
      </w:pPr>
    </w:p>
    <w:p w:rsidR="00A1168A" w:rsidRPr="00A05023" w:rsidRDefault="00A1168A" w:rsidP="00A1168A">
      <w:pPr>
        <w:rPr>
          <w:rFonts w:ascii="Times New Roman" w:hAnsi="Times New Roman" w:cs="Times New Roman"/>
          <w:sz w:val="28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ins w:id="54" w:author="Huynh Nhat Hao" w:date="2020-06-22T09:16:00Z">
        <w:r w:rsidR="00943BF4">
          <w:rPr>
            <w:rFonts w:ascii="Times New Roman" w:hAnsi="Times New Roman" w:cs="Times New Roman"/>
            <w:b/>
            <w:szCs w:val="26"/>
            <w:lang w:val="en-US"/>
          </w:rPr>
          <w:t>2020</w:t>
        </w:r>
      </w:ins>
      <w:del w:id="55" w:author="Huynh Nhat Hao" w:date="2020-06-22T09:16:00Z">
        <w:r w:rsidRPr="00A5343C" w:rsidDel="00943BF4">
          <w:rPr>
            <w:rFonts w:ascii="Times New Roman" w:hAnsi="Times New Roman" w:cs="Times New Roman"/>
            <w:b/>
            <w:szCs w:val="26"/>
          </w:rPr>
          <w:delText>&lt;NĂM</w:delText>
        </w:r>
        <w:r w:rsidR="002219BF" w:rsidRPr="00A5343C" w:rsidDel="00943BF4">
          <w:rPr>
            <w:rFonts w:ascii="Times New Roman" w:hAnsi="Times New Roman" w:cs="Times New Roman"/>
            <w:b/>
            <w:szCs w:val="26"/>
          </w:rPr>
          <w:delText>&gt;</w:delText>
        </w:r>
      </w:del>
    </w:p>
    <w:p w:rsidR="002219BF" w:rsidRPr="00A5343C" w:rsidRDefault="00A75388" w:rsidP="002219B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THÔNG TIN </w:t>
      </w:r>
      <w:r w:rsidR="002219BF" w:rsidRPr="00A5343C">
        <w:rPr>
          <w:rFonts w:ascii="Times New Roman" w:hAnsi="Times New Roman" w:cs="Times New Roman"/>
        </w:rPr>
        <w:t>HỘI Đ</w:t>
      </w:r>
      <w:r w:rsidR="00481823" w:rsidRPr="00A5343C">
        <w:rPr>
          <w:rFonts w:ascii="Times New Roman" w:hAnsi="Times New Roman" w:cs="Times New Roman"/>
        </w:rPr>
        <w:t>Ồ</w:t>
      </w:r>
      <w:r w:rsidR="002219BF" w:rsidRPr="00A5343C">
        <w:rPr>
          <w:rFonts w:ascii="Times New Roman" w:hAnsi="Times New Roman" w:cs="Times New Roman"/>
        </w:rPr>
        <w:t xml:space="preserve">NG </w:t>
      </w:r>
      <w:r>
        <w:rPr>
          <w:rFonts w:ascii="Times New Roman" w:hAnsi="Times New Roman" w:cs="Times New Roman"/>
        </w:rPr>
        <w:t>CHẤM</w:t>
      </w:r>
      <w:r w:rsidR="002219BF" w:rsidRPr="00A5343C">
        <w:rPr>
          <w:rFonts w:ascii="Times New Roman" w:hAnsi="Times New Roman" w:cs="Times New Roman"/>
        </w:rPr>
        <w:t xml:space="preserve"> KHÓA LUẬN</w:t>
      </w:r>
      <w:r>
        <w:rPr>
          <w:rFonts w:ascii="Times New Roman" w:hAnsi="Times New Roman" w:cs="Times New Roman"/>
        </w:rPr>
        <w:t xml:space="preserve"> TỐT NGHIỆP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8106B" w:rsidRDefault="00A7538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LỜI CẢM ƠN</w:t>
      </w:r>
      <w:r>
        <w:rPr>
          <w:rFonts w:ascii="Times New Roman" w:hAnsi="Times New Roman" w:cs="Times New Roman"/>
        </w:rPr>
        <w:br w:type="page"/>
      </w: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1C479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</w:t>
      </w:r>
    </w:p>
    <w:p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7011E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18106B" w:rsidRPr="00F67EA2" w:rsidRDefault="00C05CE5" w:rsidP="007B32EF">
      <w:pPr>
        <w:pStyle w:val="Heading1"/>
        <w:rPr>
          <w:rPrChange w:id="56" w:author="Huynh Nhat Hao" w:date="2020-06-22T09:17:00Z">
            <w:rPr/>
          </w:rPrChange>
        </w:rPr>
        <w:pPrChange w:id="57" w:author="Huynh Nhat Hao" w:date="2020-06-22T09:22:00Z">
          <w:pPr>
            <w:pStyle w:val="Title"/>
          </w:pPr>
        </w:pPrChange>
      </w:pPr>
      <w:r w:rsidRPr="00DC43AC">
        <w:rPr>
          <w:sz w:val="26"/>
          <w:szCs w:val="26"/>
        </w:rPr>
        <w:br w:type="page"/>
      </w:r>
      <w:del w:id="58" w:author="Huynh Nhat Hao" w:date="2020-06-22T09:17:00Z">
        <w:r w:rsidR="00A75388" w:rsidRPr="00A5343C" w:rsidDel="00F67EA2">
          <w:lastRenderedPageBreak/>
          <w:delText xml:space="preserve"> </w:delText>
        </w:r>
        <w:bookmarkStart w:id="59" w:name="_Toc367742496"/>
        <w:r w:rsidR="0005475D" w:rsidRPr="00A5343C" w:rsidDel="00F67EA2">
          <w:delText>TÊN CHƯƠNG 1</w:delText>
        </w:r>
      </w:del>
      <w:bookmarkEnd w:id="59"/>
      <w:ins w:id="60" w:author="Huynh Nhat Hao" w:date="2020-06-22T09:17:00Z">
        <w:r w:rsidR="00F67EA2">
          <w:t>Giới Thiệu bộ dữ liệu Semantic Segmentation</w:t>
        </w:r>
      </w:ins>
      <w:ins w:id="61" w:author="Huynh Nhat Hao" w:date="2020-06-22T09:25:00Z">
        <w:r w:rsidR="007B32EF">
          <w:t xml:space="preserve"> Drone Dataset</w:t>
        </w:r>
      </w:ins>
    </w:p>
    <w:p w:rsidR="00C05CE5" w:rsidRDefault="00CD22B3" w:rsidP="00CF53A2">
      <w:pPr>
        <w:pStyle w:val="Heading2"/>
        <w:rPr>
          <w:ins w:id="62" w:author="Huynh Nhat Hao" w:date="2020-06-22T09:22:00Z"/>
          <w:rFonts w:ascii="Times New Roman" w:eastAsia="Times New Roman" w:hAnsi="Times New Roman" w:cs="Times New Roman"/>
          <w:lang w:val="en-US"/>
        </w:rPr>
      </w:pPr>
      <w:bookmarkStart w:id="63" w:name="_Toc367742497"/>
      <w:ins w:id="64" w:author="Huynh Nhat Hao" w:date="2020-06-22T09:19:00Z">
        <w:r>
          <w:rPr>
            <w:rFonts w:ascii="Times New Roman" w:eastAsia="Times New Roman" w:hAnsi="Times New Roman" w:cs="Times New Roman"/>
            <w:lang w:val="en-US"/>
          </w:rPr>
          <w:t xml:space="preserve">Giới Thiệu </w:t>
        </w:r>
      </w:ins>
      <w:del w:id="65" w:author="Huynh Nhat Hao" w:date="2020-06-22T09:17:00Z">
        <w:r w:rsidR="00BE161C" w:rsidRPr="00A5343C" w:rsidDel="00F67EA2">
          <w:rPr>
            <w:rFonts w:ascii="Times New Roman" w:eastAsia="Times New Roman" w:hAnsi="Times New Roman" w:cs="Times New Roman"/>
            <w:lang w:val="en-US"/>
          </w:rPr>
          <w:delText>Chủ đề cấp độ 2</w:delText>
        </w:r>
      </w:del>
      <w:bookmarkEnd w:id="63"/>
    </w:p>
    <w:p w:rsidR="007B32EF" w:rsidRDefault="007B32EF" w:rsidP="007B32EF">
      <w:pPr>
        <w:rPr>
          <w:ins w:id="66" w:author="Huynh Nhat Hao" w:date="2020-06-22T09:27:00Z"/>
          <w:lang w:val="en-US"/>
        </w:rPr>
      </w:pPr>
      <w:ins w:id="67" w:author="Huynh Nhat Hao" w:date="2020-06-22T09:22:00Z">
        <w:r>
          <w:rPr>
            <w:lang w:val="en-US"/>
          </w:rPr>
          <w:t>Bộ dữ liệu Aerial Sematic Segmentat</w:t>
        </w:r>
      </w:ins>
      <w:ins w:id="68" w:author="Huynh Nhat Hao" w:date="2020-06-22T09:23:00Z">
        <w:r>
          <w:rPr>
            <w:lang w:val="en-US"/>
          </w:rPr>
          <w:t>ion(ASS)</w:t>
        </w:r>
      </w:ins>
      <w:ins w:id="69" w:author="Huynh Nhat Hao" w:date="2020-06-22T09:40:00Z">
        <w:r w:rsidR="009F40B8">
          <w:rPr>
            <w:rStyle w:val="FootnoteReference"/>
            <w:lang w:val="en-US"/>
          </w:rPr>
          <w:footnoteReference w:id="1"/>
        </w:r>
      </w:ins>
      <w:ins w:id="73" w:author="Huynh Nhat Hao" w:date="2020-06-22T09:23:00Z">
        <w:r>
          <w:rPr>
            <w:lang w:val="en-US"/>
          </w:rPr>
          <w:t xml:space="preserve"> bao gồm 400 ảnh được chụp từ fly cam ở độ cao từ 5 đến 30 mét trên m</w:t>
        </w:r>
      </w:ins>
      <w:ins w:id="74" w:author="Huynh Nhat Hao" w:date="2020-06-22T09:24:00Z">
        <w:r>
          <w:rPr>
            <w:lang w:val="en-US"/>
          </w:rPr>
          <w:t>ặt đất trong khu vực thành thị</w:t>
        </w:r>
      </w:ins>
      <w:ins w:id="75" w:author="Huynh Nhat Hao" w:date="2020-06-22T09:25:00Z">
        <w:r>
          <w:rPr>
            <w:lang w:val="en-US"/>
          </w:rPr>
          <w:t xml:space="preserve"> cùng với 400 ảnh gán nhãn theo từng điểm ảnh tương ứng</w:t>
        </w:r>
      </w:ins>
      <w:ins w:id="76" w:author="Huynh Nhat Hao" w:date="2020-06-22T09:26:00Z">
        <w:r>
          <w:rPr>
            <w:lang w:val="en-US"/>
          </w:rPr>
          <w:t xml:space="preserve"> với 20 lớp. Các ảnh có độ phân giải cao v</w:t>
        </w:r>
      </w:ins>
      <w:ins w:id="77" w:author="Huynh Nhat Hao" w:date="2020-06-22T09:27:00Z">
        <w:r>
          <w:rPr>
            <w:lang w:val="en-US"/>
          </w:rPr>
          <w:t>ới kích thước 6000x4000 điểm ảnh (24Mpx) trên mỗi ảnh.</w:t>
        </w:r>
      </w:ins>
    </w:p>
    <w:p w:rsidR="00324F6D" w:rsidRPr="00324F6D" w:rsidRDefault="007B32EF" w:rsidP="00324F6D">
      <w:pPr>
        <w:rPr>
          <w:ins w:id="78" w:author="Huynh Nhat Hao" w:date="2020-06-22T09:46:00Z"/>
          <w:lang w:val="en-US"/>
          <w:rPrChange w:id="79" w:author="Huynh Nhat Hao" w:date="2020-06-22T09:46:00Z">
            <w:rPr>
              <w:ins w:id="80" w:author="Huynh Nhat Hao" w:date="2020-06-22T09:46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  <w:pPrChange w:id="81" w:author="Huynh Nhat Hao" w:date="2020-06-22T09:46:00Z">
          <w:pPr>
            <w:spacing w:before="100" w:beforeAutospacing="1" w:after="100" w:afterAutospacing="1" w:line="390" w:lineRule="atLeast"/>
          </w:pPr>
        </w:pPrChange>
      </w:pPr>
      <w:ins w:id="82" w:author="Huynh Nhat Hao" w:date="2020-06-22T09:27:00Z">
        <w:r>
          <w:rPr>
            <w:lang w:val="en-US"/>
          </w:rPr>
          <w:t>S</w:t>
        </w:r>
      </w:ins>
      <w:ins w:id="83" w:author="Huynh Nhat Hao" w:date="2020-06-22T09:28:00Z">
        <w:r>
          <w:rPr>
            <w:lang w:val="en-US"/>
          </w:rPr>
          <w:t>ố lớp được gán nhãn thủ công gồm</w:t>
        </w:r>
      </w:ins>
      <w:ins w:id="84" w:author="Huynh Nhat Hao" w:date="2020-06-22T09:30:00Z">
        <w:r>
          <w:rPr>
            <w:lang w:val="en-US"/>
          </w:rPr>
          <w:t xml:space="preserve"> </w:t>
        </w:r>
      </w:ins>
      <w:ins w:id="85" w:author="Huynh Nhat Hao" w:date="2020-06-22T09:31:00Z">
        <w:r>
          <w:rPr>
            <w:lang w:val="en-US"/>
          </w:rPr>
          <w:t xml:space="preserve"> 20 lớp sau: </w:t>
        </w:r>
      </w:ins>
    </w:p>
    <w:p w:rsidR="00324F6D" w:rsidRDefault="00324F6D" w:rsidP="00324F6D">
      <w:pPr>
        <w:spacing w:before="100" w:beforeAutospacing="1" w:after="100" w:afterAutospacing="1" w:line="390" w:lineRule="atLeast"/>
        <w:rPr>
          <w:ins w:id="86" w:author="Huynh Nhat Hao" w:date="2020-06-22T09:47:00Z"/>
          <w:rFonts w:ascii="Times New Roman" w:eastAsia="Times New Roman" w:hAnsi="Times New Roman" w:cs="Times New Roman"/>
          <w:sz w:val="24"/>
          <w:szCs w:val="24"/>
          <w:lang w:val="en-US"/>
        </w:rPr>
      </w:pPr>
      <w:ins w:id="87" w:author="Huynh Nhat Hao" w:date="2020-06-22T09:46:00Z">
        <w:r w:rsidRPr="00324F6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drawing>
            <wp:inline distT="0" distB="0" distL="0" distR="0" wp14:anchorId="31560E39" wp14:editId="5178C612">
              <wp:extent cx="4755292" cy="1729890"/>
              <wp:effectExtent l="0" t="0" r="7620" b="381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55292" cy="17298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24F6D" w:rsidRPr="00324F6D" w:rsidRDefault="00324F6D" w:rsidP="00324F6D">
      <w:pPr>
        <w:spacing w:before="100" w:beforeAutospacing="1" w:after="100" w:afterAutospacing="1" w:line="390" w:lineRule="atLeast"/>
        <w:rPr>
          <w:ins w:id="88" w:author="Huynh Nhat Hao" w:date="2020-06-22T09:47:00Z"/>
          <w:rFonts w:ascii="Times New Roman" w:eastAsia="Times New Roman" w:hAnsi="Times New Roman" w:cs="Times New Roman"/>
          <w:i/>
          <w:iCs/>
          <w:sz w:val="24"/>
          <w:szCs w:val="24"/>
          <w:lang w:val="en-US"/>
          <w:rPrChange w:id="89" w:author="Huynh Nhat Hao" w:date="2020-06-22T09:47:00Z">
            <w:rPr>
              <w:ins w:id="90" w:author="Huynh Nhat Hao" w:date="2020-06-22T09:47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</w:pPr>
      <w:ins w:id="91" w:author="Huynh Nhat Hao" w:date="2020-06-22T09:47:00Z">
        <w:r w:rsidRPr="00324F6D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en-US"/>
            <w:rPrChange w:id="92" w:author="Huynh Nhat Hao" w:date="2020-06-22T09:47:00Z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rPrChange>
          </w:rPr>
          <w:t>Hình 1.1: 20 lớp đã được gán nhãn trong bộ dữ liệu ASS</w:t>
        </w:r>
      </w:ins>
    </w:p>
    <w:p w:rsidR="00324F6D" w:rsidRDefault="00324F6D" w:rsidP="00324F6D">
      <w:pPr>
        <w:spacing w:before="100" w:beforeAutospacing="1" w:after="100" w:afterAutospacing="1" w:line="390" w:lineRule="atLeast"/>
        <w:rPr>
          <w:ins w:id="93" w:author="Huynh Nhat Hao" w:date="2020-06-22T09:48:00Z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24F6D" w:rsidRDefault="00324F6D" w:rsidP="00324F6D">
      <w:pPr>
        <w:rPr>
          <w:ins w:id="94" w:author="Huynh Nhat Hao" w:date="2020-06-22T09:48:00Z"/>
          <w:lang w:val="en-US"/>
        </w:rPr>
        <w:sectPr w:rsidR="00324F6D" w:rsidSect="00324F6D"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  <w:ins w:id="95" w:author="Huynh Nhat Hao" w:date="2020-06-22T09:48:00Z">
        <w:r>
          <w:rPr>
            <w:lang w:val="en-US"/>
          </w:rPr>
          <w:t>Một số hình ảnh trong dữ liệu được mô tả trong hình 1.</w:t>
        </w:r>
        <w:r>
          <w:rPr>
            <w:lang w:val="en-US"/>
          </w:rPr>
          <w:t>1.</w:t>
        </w:r>
      </w:ins>
    </w:p>
    <w:p w:rsidR="00324F6D" w:rsidRDefault="00324F6D" w:rsidP="00324F6D">
      <w:pPr>
        <w:spacing w:before="100" w:beforeAutospacing="1" w:after="100" w:afterAutospacing="1" w:line="390" w:lineRule="atLeast"/>
        <w:rPr>
          <w:ins w:id="96" w:author="Huynh Nhat Hao" w:date="2020-06-22T09:45:00Z"/>
          <w:rFonts w:ascii="Times New Roman" w:eastAsia="Times New Roman" w:hAnsi="Times New Roman" w:cs="Times New Roman"/>
          <w:sz w:val="24"/>
          <w:szCs w:val="24"/>
          <w:lang w:val="en-US"/>
        </w:rPr>
        <w:sectPr w:rsidR="00324F6D" w:rsidSect="00745672">
          <w:footerReference w:type="default" r:id="rId9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  <w:pPrChange w:id="97" w:author="Huynh Nhat Hao" w:date="2020-06-22T09:45:00Z">
          <w:pPr>
            <w:numPr>
              <w:numId w:val="50"/>
            </w:numPr>
            <w:tabs>
              <w:tab w:val="num" w:pos="720"/>
            </w:tabs>
            <w:spacing w:before="100" w:beforeAutospacing="1" w:after="100" w:afterAutospacing="1" w:line="390" w:lineRule="atLeast"/>
            <w:ind w:hanging="360"/>
          </w:pPr>
        </w:pPrChange>
      </w:pPr>
    </w:p>
    <w:p w:rsidR="00324F6D" w:rsidRPr="00324F6D" w:rsidRDefault="00324F6D" w:rsidP="00324F6D">
      <w:pPr>
        <w:rPr>
          <w:ins w:id="98" w:author="Huynh Nhat Hao" w:date="2020-06-22T09:44:00Z"/>
          <w:lang w:val="en-US"/>
          <w:rPrChange w:id="99" w:author="Huynh Nhat Hao" w:date="2020-06-22T09:44:00Z">
            <w:rPr>
              <w:ins w:id="100" w:author="Huynh Nhat Hao" w:date="2020-06-22T09:44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  <w:sectPr w:rsidR="00324F6D" w:rsidRPr="00324F6D" w:rsidSect="00324F6D">
          <w:type w:val="continuous"/>
          <w:pgSz w:w="11906" w:h="16838"/>
          <w:pgMar w:top="1701" w:right="1134" w:bottom="1985" w:left="1985" w:header="708" w:footer="708" w:gutter="0"/>
          <w:pgNumType w:start="1"/>
          <w:cols w:num="4" w:space="418" w:equalWidth="0">
            <w:col w:w="3264" w:space="418"/>
            <w:col w:w="1423" w:space="418"/>
            <w:col w:w="1423" w:space="418"/>
            <w:col w:w="1423"/>
          </w:cols>
          <w:docGrid w:linePitch="360"/>
          <w:sectPrChange w:id="101" w:author="Huynh Nhat Hao" w:date="2020-06-22T09:45:00Z">
            <w:sectPr w:rsidR="00324F6D" w:rsidRPr="00324F6D" w:rsidSect="00324F6D">
              <w:pgMar w:top="1701" w:right="1134" w:bottom="1985" w:left="1985" w:header="708" w:footer="708" w:gutter="0"/>
              <w:cols w:num="1" w:space="708" w:equalWidth="1"/>
            </w:sectPr>
          </w:sectPrChange>
        </w:sectPr>
        <w:pPrChange w:id="102" w:author="Huynh Nhat Hao" w:date="2020-06-22T09:44:00Z">
          <w:pPr>
            <w:numPr>
              <w:numId w:val="50"/>
            </w:numPr>
            <w:tabs>
              <w:tab w:val="num" w:pos="720"/>
            </w:tabs>
            <w:spacing w:before="100" w:beforeAutospacing="1" w:after="100" w:afterAutospacing="1" w:line="390" w:lineRule="atLeast"/>
            <w:ind w:hanging="360"/>
          </w:pPr>
        </w:pPrChange>
      </w:pPr>
    </w:p>
    <w:p w:rsidR="00324F6D" w:rsidRPr="00324F6D" w:rsidRDefault="00324F6D" w:rsidP="00324F6D">
      <w:pPr>
        <w:rPr>
          <w:ins w:id="103" w:author="Huynh Nhat Hao" w:date="2020-06-22T09:43:00Z"/>
          <w:lang w:val="en-US"/>
          <w:rPrChange w:id="104" w:author="Huynh Nhat Hao" w:date="2020-06-22T09:43:00Z">
            <w:rPr>
              <w:ins w:id="105" w:author="Huynh Nhat Hao" w:date="2020-06-22T09:43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  <w:sectPr w:rsidR="00324F6D" w:rsidRPr="00324F6D" w:rsidSect="00324F6D">
          <w:type w:val="continuous"/>
          <w:pgSz w:w="11906" w:h="16838"/>
          <w:pgMar w:top="1701" w:right="1134" w:bottom="1985" w:left="1985" w:header="708" w:footer="708" w:gutter="0"/>
          <w:pgNumType w:start="1"/>
          <w:cols w:num="4" w:space="720"/>
          <w:docGrid w:linePitch="360"/>
          <w:sectPrChange w:id="106" w:author="Huynh Nhat Hao" w:date="2020-06-22T09:44:00Z">
            <w:sectPr w:rsidR="00324F6D" w:rsidRPr="00324F6D" w:rsidSect="00324F6D">
              <w:pgMar w:top="1701" w:right="1134" w:bottom="1985" w:left="1985" w:header="708" w:footer="708" w:gutter="0"/>
              <w:cols w:num="1" w:space="708"/>
            </w:sectPr>
          </w:sectPrChange>
        </w:sectPr>
        <w:pPrChange w:id="107" w:author="Huynh Nhat Hao" w:date="2020-06-22T09:43:00Z">
          <w:pPr>
            <w:numPr>
              <w:numId w:val="46"/>
            </w:numPr>
            <w:tabs>
              <w:tab w:val="num" w:pos="720"/>
            </w:tabs>
            <w:spacing w:before="100" w:beforeAutospacing="1" w:after="100" w:afterAutospacing="1" w:line="390" w:lineRule="atLeast"/>
            <w:ind w:hanging="360"/>
          </w:pPr>
        </w:pPrChange>
      </w:pPr>
    </w:p>
    <w:p w:rsidR="00324F6D" w:rsidRDefault="00324F6D" w:rsidP="00324F6D">
      <w:pPr>
        <w:spacing w:before="100" w:beforeAutospacing="1" w:after="100" w:afterAutospacing="1" w:line="390" w:lineRule="atLeast"/>
        <w:rPr>
          <w:ins w:id="108" w:author="Huynh Nhat Hao" w:date="2020-06-22T09:42:00Z"/>
          <w:rFonts w:ascii="Times New Roman" w:eastAsia="Times New Roman" w:hAnsi="Times New Roman" w:cs="Times New Roman"/>
          <w:sz w:val="24"/>
          <w:szCs w:val="24"/>
          <w:lang w:val="en-US"/>
        </w:rPr>
        <w:sectPr w:rsidR="00324F6D" w:rsidSect="00324F6D">
          <w:type w:val="continuous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  <w:pPrChange w:id="109" w:author="Huynh Nhat Hao" w:date="2020-06-22T09:45:00Z">
          <w:pPr>
            <w:numPr>
              <w:numId w:val="46"/>
            </w:numPr>
            <w:tabs>
              <w:tab w:val="num" w:pos="720"/>
            </w:tabs>
            <w:spacing w:before="100" w:beforeAutospacing="1" w:after="100" w:afterAutospacing="1" w:line="390" w:lineRule="atLeast"/>
            <w:ind w:hanging="360"/>
          </w:pPr>
        </w:pPrChange>
      </w:pPr>
    </w:p>
    <w:p w:rsidR="00324F6D" w:rsidRPr="007B32EF" w:rsidRDefault="00324F6D" w:rsidP="007B32EF">
      <w:pPr>
        <w:rPr>
          <w:ins w:id="110" w:author="Huynh Nhat Hao" w:date="2020-06-22T09:30:00Z"/>
          <w:lang w:val="en-US"/>
          <w:rPrChange w:id="111" w:author="Huynh Nhat Hao" w:date="2020-06-22T09:30:00Z">
            <w:rPr>
              <w:ins w:id="112" w:author="Huynh Nhat Hao" w:date="2020-06-22T09:30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  <w:sectPr w:rsidR="00324F6D" w:rsidRPr="007B32EF" w:rsidSect="00324F6D">
          <w:type w:val="continuous"/>
          <w:pgSz w:w="11906" w:h="16838"/>
          <w:pgMar w:top="1701" w:right="1134" w:bottom="1985" w:left="1985" w:header="708" w:footer="708" w:gutter="0"/>
          <w:pgNumType w:start="1"/>
          <w:cols w:num="4" w:space="720"/>
          <w:docGrid w:linePitch="360"/>
          <w:sectPrChange w:id="113" w:author="Huynh Nhat Hao" w:date="2020-06-22T09:42:00Z">
            <w:sectPr w:rsidR="00324F6D" w:rsidRPr="007B32EF" w:rsidSect="00324F6D">
              <w:pgMar w:top="1701" w:right="1134" w:bottom="1985" w:left="1985" w:header="708" w:footer="708" w:gutter="0"/>
              <w:cols w:num="1" w:space="708"/>
            </w:sectPr>
          </w:sectPrChange>
        </w:sectPr>
        <w:pPrChange w:id="114" w:author="Huynh Nhat Hao" w:date="2020-06-22T09:30:00Z">
          <w:pPr>
            <w:numPr>
              <w:numId w:val="46"/>
            </w:numPr>
            <w:tabs>
              <w:tab w:val="num" w:pos="720"/>
            </w:tabs>
            <w:spacing w:before="100" w:beforeAutospacing="1" w:after="100" w:afterAutospacing="1" w:line="390" w:lineRule="atLeast"/>
            <w:ind w:hanging="360"/>
          </w:pPr>
        </w:pPrChange>
      </w:pPr>
    </w:p>
    <w:p w:rsidR="007B32EF" w:rsidRDefault="007B32EF" w:rsidP="007B32EF">
      <w:pPr>
        <w:rPr>
          <w:ins w:id="115" w:author="Huynh Nhat Hao" w:date="2020-06-22T09:30:00Z"/>
          <w:lang w:val="en-US"/>
        </w:rPr>
        <w:sectPr w:rsidR="007B32EF" w:rsidSect="007B32EF">
          <w:type w:val="continuous"/>
          <w:pgSz w:w="11906" w:h="16838"/>
          <w:pgMar w:top="1701" w:right="1134" w:bottom="1985" w:left="1985" w:header="708" w:footer="708" w:gutter="0"/>
          <w:pgNumType w:start="1"/>
          <w:cols w:num="4" w:space="706"/>
          <w:docGrid w:linePitch="360"/>
          <w:sectPrChange w:id="116" w:author="Huynh Nhat Hao" w:date="2020-06-22T09:30:00Z">
            <w:sectPr w:rsidR="007B32EF" w:rsidSect="007B32EF">
              <w:pgMar w:top="1701" w:right="1134" w:bottom="1985" w:left="1985" w:header="708" w:footer="708" w:gutter="0"/>
              <w:cols w:num="1" w:space="708"/>
            </w:sectPr>
          </w:sectPrChange>
        </w:sectPr>
      </w:pPr>
    </w:p>
    <w:p w:rsidR="00D17482" w:rsidRDefault="00D17482" w:rsidP="00CD22B3">
      <w:pPr>
        <w:rPr>
          <w:ins w:id="117" w:author="Huynh Nhat Hao" w:date="2020-06-22T09:32:00Z"/>
          <w:lang w:val="en-US"/>
        </w:rPr>
        <w:sectPr w:rsidR="00D17482" w:rsidSect="00324F6D">
          <w:type w:val="continuous"/>
          <w:pgSz w:w="11906" w:h="16838"/>
          <w:pgMar w:top="1701" w:right="1134" w:bottom="1985" w:left="1985" w:header="708" w:footer="708" w:gutter="0"/>
          <w:pgNumType w:start="1"/>
          <w:cols w:num="2" w:space="708"/>
          <w:docGrid w:linePitch="360"/>
          <w:sectPrChange w:id="118" w:author="Huynh Nhat Hao" w:date="2020-06-22T09:46:00Z">
            <w:sectPr w:rsidR="00D17482" w:rsidSect="00324F6D">
              <w:pgMar w:top="1701" w:right="1134" w:bottom="1985" w:left="1985" w:header="708" w:footer="708" w:gutter="0"/>
              <w:cols w:num="1"/>
            </w:sectPr>
          </w:sectPrChange>
        </w:sectPr>
      </w:pPr>
    </w:p>
    <w:p w:rsidR="00D17482" w:rsidRDefault="00D17482" w:rsidP="00CD22B3">
      <w:pPr>
        <w:rPr>
          <w:ins w:id="119" w:author="Huynh Nhat Hao" w:date="2020-06-22T09:32:00Z"/>
          <w:lang w:val="en-US"/>
        </w:rPr>
        <w:sectPr w:rsidR="00D17482" w:rsidSect="00324F6D">
          <w:type w:val="continuous"/>
          <w:pgSz w:w="11906" w:h="16838"/>
          <w:pgMar w:top="1701" w:right="1134" w:bottom="1985" w:left="1985" w:header="708" w:footer="708" w:gutter="0"/>
          <w:pgNumType w:start="1"/>
          <w:cols w:num="2" w:space="708"/>
          <w:docGrid w:linePitch="360"/>
          <w:sectPrChange w:id="120" w:author="Huynh Nhat Hao" w:date="2020-06-22T09:46:00Z">
            <w:sectPr w:rsidR="00D17482" w:rsidSect="00324F6D">
              <w:pgMar w:top="1701" w:right="1134" w:bottom="1985" w:left="1985" w:header="708" w:footer="708" w:gutter="0"/>
              <w:cols w:num="1"/>
            </w:sectPr>
          </w:sectPrChange>
        </w:sectPr>
      </w:pPr>
      <w:ins w:id="121" w:author="Huynh Nhat Hao" w:date="2020-06-22T09:32:00Z">
        <w:r>
          <w:rPr>
            <w:noProof/>
          </w:rPr>
          <w:drawing>
            <wp:inline distT="0" distB="0" distL="0" distR="0">
              <wp:extent cx="2459829" cy="162480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7867" cy="163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>
              <wp:extent cx="2451100" cy="1582193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9527" cy="16199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122" w:name="_GoBack"/>
        <w:bookmarkEnd w:id="122"/>
      </w:ins>
    </w:p>
    <w:p w:rsidR="00324F6D" w:rsidRDefault="00324F6D" w:rsidP="00CD22B3">
      <w:pPr>
        <w:rPr>
          <w:ins w:id="123" w:author="Huynh Nhat Hao" w:date="2020-06-22T09:45:00Z"/>
          <w:i/>
          <w:iCs/>
          <w:lang w:val="en-US"/>
        </w:rPr>
        <w:sectPr w:rsidR="00324F6D" w:rsidSect="007B32EF">
          <w:type w:val="continuous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D17482" w:rsidRPr="00D17482" w:rsidRDefault="00D17482" w:rsidP="00CD22B3">
      <w:pPr>
        <w:rPr>
          <w:ins w:id="124" w:author="Huynh Nhat Hao" w:date="2020-06-22T09:32:00Z"/>
          <w:i/>
          <w:iCs/>
          <w:lang w:val="en-US"/>
          <w:rPrChange w:id="125" w:author="Huynh Nhat Hao" w:date="2020-06-22T09:36:00Z">
            <w:rPr>
              <w:ins w:id="126" w:author="Huynh Nhat Hao" w:date="2020-06-22T09:32:00Z"/>
              <w:lang w:val="en-US"/>
            </w:rPr>
          </w:rPrChange>
        </w:rPr>
        <w:sectPr w:rsidR="00D17482" w:rsidRPr="00D17482" w:rsidSect="007B32EF">
          <w:type w:val="continuous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  <w:ins w:id="127" w:author="Huynh Nhat Hao" w:date="2020-06-22T09:36:00Z">
        <w:r w:rsidRPr="00D17482">
          <w:rPr>
            <w:i/>
            <w:iCs/>
            <w:lang w:val="en-US"/>
            <w:rPrChange w:id="128" w:author="Huynh Nhat Hao" w:date="2020-06-22T09:36:00Z">
              <w:rPr>
                <w:lang w:val="en-US"/>
              </w:rPr>
            </w:rPrChange>
          </w:rPr>
          <w:t>Hình 1.1: Một ảnh và label tương ứng trong bộ dữ liệu ASS.</w:t>
        </w:r>
      </w:ins>
      <w:ins w:id="129" w:author="Huynh Nhat Hao" w:date="2020-06-22T09:34:00Z">
        <w:r w:rsidRPr="00D17482">
          <w:rPr>
            <w:i/>
            <w:iCs/>
            <w:lang w:val="en-US"/>
            <w:rPrChange w:id="130" w:author="Huynh Nhat Hao" w:date="2020-06-22T09:36:00Z">
              <w:rPr>
                <w:lang w:val="en-US"/>
              </w:rPr>
            </w:rPrChange>
          </w:rPr>
          <w:tab/>
        </w:r>
        <w:r w:rsidRPr="00D17482">
          <w:rPr>
            <w:i/>
            <w:iCs/>
            <w:lang w:val="en-US"/>
            <w:rPrChange w:id="131" w:author="Huynh Nhat Hao" w:date="2020-06-22T09:36:00Z">
              <w:rPr>
                <w:lang w:val="en-US"/>
              </w:rPr>
            </w:rPrChange>
          </w:rPr>
          <w:tab/>
        </w:r>
      </w:ins>
    </w:p>
    <w:p w:rsidR="00D17482" w:rsidRPr="00CD22B3" w:rsidDel="00D17482" w:rsidRDefault="00D17482" w:rsidP="00CD22B3">
      <w:pPr>
        <w:rPr>
          <w:del w:id="132" w:author="Huynh Nhat Hao" w:date="2020-06-22T09:35:00Z"/>
          <w:lang w:val="en-US"/>
          <w:rPrChange w:id="133" w:author="Huynh Nhat Hao" w:date="2020-06-22T09:19:00Z">
            <w:rPr>
              <w:del w:id="134" w:author="Huynh Nhat Hao" w:date="2020-06-22T09:35:00Z"/>
              <w:rFonts w:ascii="Times New Roman" w:eastAsia="Times New Roman" w:hAnsi="Times New Roman" w:cs="Times New Roman"/>
              <w:lang w:val="en-US"/>
            </w:rPr>
          </w:rPrChange>
        </w:rPr>
        <w:pPrChange w:id="135" w:author="Huynh Nhat Hao" w:date="2020-06-22T09:19:00Z">
          <w:pPr>
            <w:pStyle w:val="Heading2"/>
          </w:pPr>
        </w:pPrChange>
      </w:pPr>
    </w:p>
    <w:p w:rsidR="00126A4E" w:rsidRPr="00A5343C" w:rsidDel="00F67EA2" w:rsidRDefault="00126A4E" w:rsidP="00D8251D">
      <w:pPr>
        <w:rPr>
          <w:del w:id="136" w:author="Huynh Nhat Hao" w:date="2020-06-22T09:17:00Z"/>
          <w:rFonts w:ascii="Times New Roman" w:hAnsi="Times New Roman" w:cs="Times New Roman"/>
          <w:szCs w:val="26"/>
          <w:lang w:val="en-US"/>
        </w:rPr>
      </w:pPr>
      <w:del w:id="137" w:author="Huynh Nhat Hao" w:date="2020-06-22T09:17:00Z">
        <w:r w:rsidRPr="00A5343C" w:rsidDel="00F67EA2">
          <w:rPr>
            <w:rFonts w:ascii="Times New Roman" w:hAnsi="Times New Roman" w:cs="Times New Roman"/>
            <w:szCs w:val="26"/>
            <w:lang w:val="en-US"/>
          </w:rPr>
          <w:delText>Nội dung …………………</w:delText>
        </w:r>
      </w:del>
    </w:p>
    <w:p w:rsidR="00126A4E" w:rsidRPr="00A5343C" w:rsidDel="00F67EA2" w:rsidRDefault="00126A4E" w:rsidP="00D8251D">
      <w:pPr>
        <w:rPr>
          <w:del w:id="138" w:author="Huynh Nhat Hao" w:date="2020-06-22T09:17:00Z"/>
          <w:rFonts w:ascii="Times New Roman" w:hAnsi="Times New Roman" w:cs="Times New Roman"/>
          <w:szCs w:val="26"/>
          <w:lang w:val="en-US"/>
        </w:rPr>
      </w:pPr>
      <w:del w:id="139" w:author="Huynh Nhat Hao" w:date="2020-06-22T09:17:00Z">
        <w:r w:rsidRPr="00A5343C" w:rsidDel="00F67EA2">
          <w:rPr>
            <w:rFonts w:ascii="Times New Roman" w:hAnsi="Times New Roman" w:cs="Times New Roman"/>
            <w:szCs w:val="26"/>
            <w:lang w:val="en-US"/>
          </w:rPr>
          <w:delText>Nội dung………………….</w:delText>
        </w:r>
      </w:del>
    </w:p>
    <w:p w:rsidR="00C05CE5" w:rsidRPr="00A5343C" w:rsidDel="00F67EA2" w:rsidRDefault="00BE161C" w:rsidP="00CF53A2">
      <w:pPr>
        <w:pStyle w:val="Heading3"/>
        <w:rPr>
          <w:del w:id="140" w:author="Huynh Nhat Hao" w:date="2020-06-22T09:17:00Z"/>
          <w:rFonts w:ascii="Times New Roman" w:eastAsia="Times New Roman" w:hAnsi="Times New Roman" w:cs="Times New Roman"/>
          <w:lang w:val="en-US"/>
        </w:rPr>
      </w:pPr>
      <w:bookmarkStart w:id="141" w:name="_Toc367742498"/>
      <w:del w:id="142" w:author="Huynh Nhat Hao" w:date="2020-06-22T09:17:00Z">
        <w:r w:rsidRPr="00A5343C" w:rsidDel="00F67EA2">
          <w:rPr>
            <w:rFonts w:ascii="Times New Roman" w:eastAsia="Times New Roman" w:hAnsi="Times New Roman" w:cs="Times New Roman"/>
            <w:lang w:val="en-US"/>
          </w:rPr>
          <w:delText>Chủ đề cấp độ 3</w:delText>
        </w:r>
        <w:bookmarkEnd w:id="141"/>
      </w:del>
    </w:p>
    <w:p w:rsidR="00126A4E" w:rsidRPr="00A5343C" w:rsidDel="00F67EA2" w:rsidRDefault="00126A4E" w:rsidP="00D8251D">
      <w:pPr>
        <w:ind w:firstLine="227"/>
        <w:rPr>
          <w:del w:id="143" w:author="Huynh Nhat Hao" w:date="2020-06-22T09:17:00Z"/>
          <w:rFonts w:ascii="Times New Roman" w:hAnsi="Times New Roman" w:cs="Times New Roman"/>
          <w:lang w:val="en-US"/>
        </w:rPr>
      </w:pPr>
      <w:del w:id="144" w:author="Huynh Nhat Hao" w:date="2020-06-22T09:17:00Z">
        <w:r w:rsidRPr="00A5343C" w:rsidDel="00F67EA2">
          <w:rPr>
            <w:rFonts w:ascii="Times New Roman" w:hAnsi="Times New Roman" w:cs="Times New Roman"/>
            <w:lang w:val="en-US"/>
          </w:rPr>
          <w:delText>Nội dung</w:delText>
        </w:r>
      </w:del>
    </w:p>
    <w:p w:rsidR="00C05CE5" w:rsidRPr="00A5343C" w:rsidDel="00F67EA2" w:rsidRDefault="00BE161C" w:rsidP="00BE161C">
      <w:pPr>
        <w:pStyle w:val="Heading3"/>
        <w:rPr>
          <w:del w:id="145" w:author="Huynh Nhat Hao" w:date="2020-06-22T09:17:00Z"/>
          <w:rFonts w:ascii="Times New Roman" w:eastAsia="Times New Roman" w:hAnsi="Times New Roman" w:cs="Times New Roman"/>
        </w:rPr>
      </w:pPr>
      <w:bookmarkStart w:id="146" w:name="_Toc367742499"/>
      <w:del w:id="147" w:author="Huynh Nhat Hao" w:date="2020-06-22T09:17:00Z">
        <w:r w:rsidRPr="00A5343C" w:rsidDel="00F67EA2">
          <w:rPr>
            <w:rFonts w:ascii="Times New Roman" w:eastAsia="Times New Roman" w:hAnsi="Times New Roman" w:cs="Times New Roman"/>
            <w:lang w:val="en-US"/>
          </w:rPr>
          <w:delText>Chủ đề cấp độ 3</w:delText>
        </w:r>
        <w:bookmarkEnd w:id="146"/>
      </w:del>
    </w:p>
    <w:p w:rsidR="00D8251D" w:rsidRPr="00A5343C" w:rsidDel="00F67EA2" w:rsidRDefault="00DC43AC" w:rsidP="00D8251D">
      <w:pPr>
        <w:pStyle w:val="Heading4"/>
        <w:rPr>
          <w:del w:id="148" w:author="Huynh Nhat Hao" w:date="2020-06-22T09:17:00Z"/>
          <w:rFonts w:ascii="Times New Roman" w:hAnsi="Times New Roman" w:cs="Times New Roman"/>
          <w:lang w:val="en-US"/>
        </w:rPr>
      </w:pPr>
      <w:bookmarkStart w:id="149" w:name="_Toc367742500"/>
      <w:del w:id="150" w:author="Huynh Nhat Hao" w:date="2020-06-22T09:17:00Z">
        <w:r w:rsidRPr="00A5343C" w:rsidDel="00F67EA2">
          <w:rPr>
            <w:rFonts w:ascii="Times New Roman" w:hAnsi="Times New Roman" w:cs="Times New Roman"/>
            <w:lang w:val="en-US"/>
          </w:rPr>
          <w:delText>Chủ đề cấp độ 4</w:delText>
        </w:r>
        <w:bookmarkEnd w:id="149"/>
      </w:del>
    </w:p>
    <w:p w:rsidR="00126A4E" w:rsidRPr="00A5343C" w:rsidDel="00F67EA2" w:rsidRDefault="00126A4E" w:rsidP="00D8251D">
      <w:pPr>
        <w:ind w:firstLine="624"/>
        <w:rPr>
          <w:del w:id="151" w:author="Huynh Nhat Hao" w:date="2020-06-22T09:17:00Z"/>
          <w:rFonts w:ascii="Times New Roman" w:hAnsi="Times New Roman" w:cs="Times New Roman"/>
          <w:lang w:val="en-US"/>
        </w:rPr>
      </w:pPr>
      <w:del w:id="152" w:author="Huynh Nhat Hao" w:date="2020-06-22T09:17:00Z">
        <w:r w:rsidRPr="00A5343C" w:rsidDel="00F67EA2">
          <w:rPr>
            <w:rFonts w:ascii="Times New Roman" w:hAnsi="Times New Roman" w:cs="Times New Roman"/>
            <w:lang w:val="en-US"/>
          </w:rPr>
          <w:delText>Nội dung</w:delText>
        </w:r>
      </w:del>
    </w:p>
    <w:p w:rsidR="007F4B40" w:rsidRPr="00A5343C" w:rsidDel="00F67EA2" w:rsidRDefault="007F4B40" w:rsidP="00C05CE5">
      <w:pPr>
        <w:spacing w:after="0"/>
        <w:jc w:val="both"/>
        <w:outlineLvl w:val="0"/>
        <w:rPr>
          <w:del w:id="153" w:author="Huynh Nhat Hao" w:date="2020-06-22T09:17:00Z"/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54" w:name="_Toc140297269"/>
      <w:bookmarkStart w:id="155" w:name="_Toc142813558"/>
    </w:p>
    <w:p w:rsidR="007F4B40" w:rsidRPr="00A5343C" w:rsidDel="00F67EA2" w:rsidRDefault="007F4B40" w:rsidP="007F4B40">
      <w:pPr>
        <w:pStyle w:val="Caption"/>
        <w:rPr>
          <w:del w:id="156" w:author="Huynh Nhat Hao" w:date="2020-06-22T09:17:00Z"/>
          <w:rFonts w:ascii="Times New Roman" w:hAnsi="Times New Roman" w:cs="Times New Roman"/>
          <w:lang w:val="en-US"/>
        </w:rPr>
      </w:pPr>
      <w:bookmarkStart w:id="157" w:name="_Toc367742554"/>
      <w:del w:id="158" w:author="Huynh Nhat Hao" w:date="2020-06-22T09:17:00Z">
        <w:r w:rsidRPr="00A5343C" w:rsidDel="00F67EA2">
          <w:rPr>
            <w:rFonts w:ascii="Times New Roman" w:hAnsi="Times New Roman" w:cs="Times New Roman"/>
          </w:rPr>
          <w:delText xml:space="preserve">Hình </w:delText>
        </w:r>
        <w:r w:rsidR="001C4790" w:rsidRPr="00A5343C" w:rsidDel="00F67EA2">
          <w:rPr>
            <w:rFonts w:ascii="Times New Roman" w:hAnsi="Times New Roman" w:cs="Times New Roman"/>
          </w:rPr>
          <w:fldChar w:fldCharType="begin"/>
        </w:r>
        <w:r w:rsidR="00B9258D" w:rsidRPr="00A5343C" w:rsidDel="00F67EA2">
          <w:rPr>
            <w:rFonts w:ascii="Times New Roman" w:hAnsi="Times New Roman" w:cs="Times New Roman"/>
          </w:rPr>
          <w:delInstrText xml:space="preserve"> STYLEREF 1 \s </w:delInstrText>
        </w:r>
        <w:r w:rsidR="001C4790" w:rsidRPr="00A5343C" w:rsidDel="00F67EA2">
          <w:rPr>
            <w:rFonts w:ascii="Times New Roman" w:hAnsi="Times New Roman" w:cs="Times New Roman"/>
          </w:rPr>
          <w:fldChar w:fldCharType="separate"/>
        </w:r>
        <w:r w:rsidR="00C747D5" w:rsidDel="00F67EA2">
          <w:rPr>
            <w:rFonts w:ascii="Times New Roman" w:hAnsi="Times New Roman" w:cs="Times New Roman"/>
            <w:noProof/>
          </w:rPr>
          <w:delText>1</w:delText>
        </w:r>
        <w:r w:rsidR="001C4790" w:rsidRPr="00A5343C" w:rsidDel="00F67EA2">
          <w:rPr>
            <w:rFonts w:ascii="Times New Roman" w:hAnsi="Times New Roman" w:cs="Times New Roman"/>
            <w:noProof/>
          </w:rPr>
          <w:fldChar w:fldCharType="end"/>
        </w:r>
        <w:r w:rsidRPr="00A5343C" w:rsidDel="00F67EA2">
          <w:rPr>
            <w:rFonts w:ascii="Times New Roman" w:hAnsi="Times New Roman" w:cs="Times New Roman"/>
          </w:rPr>
          <w:delText>.</w:delText>
        </w:r>
        <w:r w:rsidR="001C4790" w:rsidRPr="00A5343C" w:rsidDel="00F67EA2">
          <w:rPr>
            <w:rFonts w:ascii="Times New Roman" w:hAnsi="Times New Roman" w:cs="Times New Roman"/>
          </w:rPr>
          <w:fldChar w:fldCharType="begin"/>
        </w:r>
        <w:r w:rsidR="00B9258D" w:rsidRPr="00A5343C" w:rsidDel="00F67EA2">
          <w:rPr>
            <w:rFonts w:ascii="Times New Roman" w:hAnsi="Times New Roman" w:cs="Times New Roman"/>
          </w:rPr>
          <w:delInstrText xml:space="preserve"> SEQ Hình \* ARABIC \s 1 </w:delInstrText>
        </w:r>
        <w:r w:rsidR="001C4790" w:rsidRPr="00A5343C" w:rsidDel="00F67EA2">
          <w:rPr>
            <w:rFonts w:ascii="Times New Roman" w:hAnsi="Times New Roman" w:cs="Times New Roman"/>
          </w:rPr>
          <w:fldChar w:fldCharType="separate"/>
        </w:r>
        <w:r w:rsidR="00C747D5" w:rsidDel="00F67EA2">
          <w:rPr>
            <w:rFonts w:ascii="Times New Roman" w:hAnsi="Times New Roman" w:cs="Times New Roman"/>
            <w:noProof/>
          </w:rPr>
          <w:delText>1</w:delText>
        </w:r>
        <w:r w:rsidR="001C4790" w:rsidRPr="00A5343C" w:rsidDel="00F67EA2">
          <w:rPr>
            <w:rFonts w:ascii="Times New Roman" w:hAnsi="Times New Roman" w:cs="Times New Roman"/>
            <w:noProof/>
          </w:rPr>
          <w:fldChar w:fldCharType="end"/>
        </w:r>
        <w:r w:rsidRPr="00A5343C" w:rsidDel="00F67EA2">
          <w:rPr>
            <w:rFonts w:ascii="Times New Roman" w:hAnsi="Times New Roman" w:cs="Times New Roman"/>
            <w:lang w:val="en-US"/>
          </w:rPr>
          <w:delText>: Tên hình 1</w:delText>
        </w:r>
        <w:bookmarkEnd w:id="157"/>
      </w:del>
    </w:p>
    <w:p w:rsidR="007F4B40" w:rsidRPr="00A5343C" w:rsidDel="00F67EA2" w:rsidRDefault="007F4B40" w:rsidP="007F4B40">
      <w:pPr>
        <w:rPr>
          <w:del w:id="159" w:author="Huynh Nhat Hao" w:date="2020-06-22T09:17:00Z"/>
          <w:rFonts w:ascii="Times New Roman" w:hAnsi="Times New Roman" w:cs="Times New Roman"/>
          <w:lang w:val="en-US"/>
        </w:rPr>
      </w:pPr>
    </w:p>
    <w:p w:rsidR="007F4B40" w:rsidRPr="00A5343C" w:rsidDel="00F67EA2" w:rsidRDefault="007F4B40" w:rsidP="007F4B40">
      <w:pPr>
        <w:pStyle w:val="Caption"/>
        <w:rPr>
          <w:del w:id="160" w:author="Huynh Nhat Hao" w:date="2020-06-22T09:17:00Z"/>
          <w:rFonts w:ascii="Times New Roman" w:hAnsi="Times New Roman" w:cs="Times New Roman"/>
          <w:lang w:val="en-US"/>
        </w:rPr>
      </w:pPr>
      <w:bookmarkStart w:id="161" w:name="_Toc367742567"/>
      <w:del w:id="162" w:author="Huynh Nhat Hao" w:date="2020-06-22T09:17:00Z">
        <w:r w:rsidRPr="00A5343C" w:rsidDel="00F67EA2">
          <w:rPr>
            <w:rFonts w:ascii="Times New Roman" w:hAnsi="Times New Roman" w:cs="Times New Roman"/>
          </w:rPr>
          <w:delText xml:space="preserve">Bảng </w:delText>
        </w:r>
        <w:r w:rsidR="001C4790" w:rsidRPr="00A5343C" w:rsidDel="00F67EA2">
          <w:rPr>
            <w:rFonts w:ascii="Times New Roman" w:hAnsi="Times New Roman" w:cs="Times New Roman"/>
          </w:rPr>
          <w:fldChar w:fldCharType="begin"/>
        </w:r>
        <w:r w:rsidR="00B9258D" w:rsidRPr="00A5343C" w:rsidDel="00F67EA2">
          <w:rPr>
            <w:rFonts w:ascii="Times New Roman" w:hAnsi="Times New Roman" w:cs="Times New Roman"/>
          </w:rPr>
          <w:delInstrText xml:space="preserve"> STYLEREF 1 \s </w:delInstrText>
        </w:r>
        <w:r w:rsidR="001C4790" w:rsidRPr="00A5343C" w:rsidDel="00F67EA2">
          <w:rPr>
            <w:rFonts w:ascii="Times New Roman" w:hAnsi="Times New Roman" w:cs="Times New Roman"/>
          </w:rPr>
          <w:fldChar w:fldCharType="separate"/>
        </w:r>
        <w:r w:rsidR="00C747D5" w:rsidDel="00F67EA2">
          <w:rPr>
            <w:rFonts w:ascii="Times New Roman" w:hAnsi="Times New Roman" w:cs="Times New Roman"/>
            <w:noProof/>
          </w:rPr>
          <w:delText>1</w:delText>
        </w:r>
        <w:r w:rsidR="001C4790" w:rsidRPr="00A5343C" w:rsidDel="00F67EA2">
          <w:rPr>
            <w:rFonts w:ascii="Times New Roman" w:hAnsi="Times New Roman" w:cs="Times New Roman"/>
            <w:noProof/>
          </w:rPr>
          <w:fldChar w:fldCharType="end"/>
        </w:r>
        <w:r w:rsidR="002B6D31" w:rsidRPr="00A5343C" w:rsidDel="00F67EA2">
          <w:rPr>
            <w:rFonts w:ascii="Times New Roman" w:hAnsi="Times New Roman" w:cs="Times New Roman"/>
          </w:rPr>
          <w:delText>.</w:delText>
        </w:r>
        <w:r w:rsidR="001C4790" w:rsidRPr="00A5343C" w:rsidDel="00F67EA2">
          <w:rPr>
            <w:rFonts w:ascii="Times New Roman" w:hAnsi="Times New Roman" w:cs="Times New Roman"/>
          </w:rPr>
          <w:fldChar w:fldCharType="begin"/>
        </w:r>
        <w:r w:rsidR="00B9258D" w:rsidRPr="00A5343C" w:rsidDel="00F67EA2">
          <w:rPr>
            <w:rFonts w:ascii="Times New Roman" w:hAnsi="Times New Roman" w:cs="Times New Roman"/>
          </w:rPr>
          <w:delInstrText xml:space="preserve"> SEQ Bảng \* ARABIC \s 1 </w:delInstrText>
        </w:r>
        <w:r w:rsidR="001C4790" w:rsidRPr="00A5343C" w:rsidDel="00F67EA2">
          <w:rPr>
            <w:rFonts w:ascii="Times New Roman" w:hAnsi="Times New Roman" w:cs="Times New Roman"/>
          </w:rPr>
          <w:fldChar w:fldCharType="separate"/>
        </w:r>
        <w:r w:rsidR="00C747D5" w:rsidDel="00F67EA2">
          <w:rPr>
            <w:rFonts w:ascii="Times New Roman" w:hAnsi="Times New Roman" w:cs="Times New Roman"/>
            <w:noProof/>
          </w:rPr>
          <w:delText>1</w:delText>
        </w:r>
        <w:r w:rsidR="001C4790" w:rsidRPr="00A5343C" w:rsidDel="00F67EA2">
          <w:rPr>
            <w:rFonts w:ascii="Times New Roman" w:hAnsi="Times New Roman" w:cs="Times New Roman"/>
            <w:noProof/>
          </w:rPr>
          <w:fldChar w:fldCharType="end"/>
        </w:r>
        <w:r w:rsidRPr="00A5343C" w:rsidDel="00F67EA2">
          <w:rPr>
            <w:rFonts w:ascii="Times New Roman" w:hAnsi="Times New Roman" w:cs="Times New Roman"/>
            <w:lang w:val="en-US"/>
          </w:rPr>
          <w:delText>: Tên bảng 1</w:delText>
        </w:r>
        <w:bookmarkEnd w:id="161"/>
      </w:del>
    </w:p>
    <w:p w:rsidR="007F4B40" w:rsidRPr="00A5343C" w:rsidDel="00F67EA2" w:rsidRDefault="007F4B40" w:rsidP="007F4B40">
      <w:pPr>
        <w:rPr>
          <w:del w:id="163" w:author="Huynh Nhat Hao" w:date="2020-06-22T09:17:00Z"/>
          <w:rFonts w:ascii="Times New Roman" w:hAnsi="Times New Roman" w:cs="Times New Roman"/>
          <w:lang w:val="en-US"/>
        </w:rPr>
      </w:pPr>
    </w:p>
    <w:p w:rsidR="006C7C5D" w:rsidRPr="00A5343C" w:rsidDel="00F67EA2" w:rsidRDefault="006C7C5D" w:rsidP="007F4B40">
      <w:pPr>
        <w:rPr>
          <w:del w:id="164" w:author="Huynh Nhat Hao" w:date="2020-06-22T09:17:00Z"/>
          <w:rFonts w:ascii="Times New Roman" w:hAnsi="Times New Roman" w:cs="Times New Roman"/>
          <w:szCs w:val="26"/>
          <w:lang w:val="en-US"/>
        </w:rPr>
      </w:pPr>
    </w:p>
    <w:p w:rsidR="006C7C5D" w:rsidRPr="00A5343C" w:rsidDel="00F67EA2" w:rsidRDefault="006C7C5D" w:rsidP="007F4B40">
      <w:pPr>
        <w:rPr>
          <w:del w:id="165" w:author="Huynh Nhat Hao" w:date="2020-06-22T09:17:00Z"/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B32EF">
          <w:type w:val="continuous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66" w:name="_Toc367742501"/>
      <w:bookmarkEnd w:id="154"/>
      <w:bookmarkEnd w:id="155"/>
      <w:r w:rsidRPr="00A5343C">
        <w:lastRenderedPageBreak/>
        <w:t>TÊN CHƯƠNG 2</w:t>
      </w:r>
      <w:bookmarkEnd w:id="166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67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67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8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8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69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69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70" w:name="_Toc367742568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70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71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7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72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72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3" w:name="_Toc367742507"/>
      <w:r w:rsidRPr="00A5343C">
        <w:lastRenderedPageBreak/>
        <w:t>TÊN CHƯƠNG 3</w:t>
      </w:r>
      <w:bookmarkEnd w:id="173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74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74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75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75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176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76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77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77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1EE" w:rsidRDefault="007011EE" w:rsidP="00C05CE5">
      <w:pPr>
        <w:spacing w:after="0" w:line="240" w:lineRule="auto"/>
      </w:pPr>
      <w:r>
        <w:separator/>
      </w:r>
    </w:p>
  </w:endnote>
  <w:endnote w:type="continuationSeparator" w:id="0">
    <w:p w:rsidR="007011EE" w:rsidRDefault="007011EE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1C4790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8A12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1EE" w:rsidRDefault="007011EE" w:rsidP="00C05CE5">
      <w:pPr>
        <w:spacing w:after="0" w:line="240" w:lineRule="auto"/>
      </w:pPr>
      <w:r>
        <w:separator/>
      </w:r>
    </w:p>
  </w:footnote>
  <w:footnote w:type="continuationSeparator" w:id="0">
    <w:p w:rsidR="007011EE" w:rsidRDefault="007011EE" w:rsidP="00C05CE5">
      <w:pPr>
        <w:spacing w:after="0" w:line="240" w:lineRule="auto"/>
      </w:pPr>
      <w:r>
        <w:continuationSeparator/>
      </w:r>
    </w:p>
  </w:footnote>
  <w:footnote w:id="1">
    <w:p w:rsidR="009F40B8" w:rsidRPr="009F40B8" w:rsidRDefault="009F40B8">
      <w:pPr>
        <w:pStyle w:val="FootnoteText"/>
        <w:rPr>
          <w:lang w:val="en-US"/>
          <w:rPrChange w:id="70" w:author="Huynh Nhat Hao" w:date="2020-06-22T09:40:00Z">
            <w:rPr/>
          </w:rPrChange>
        </w:rPr>
      </w:pPr>
      <w:ins w:id="71" w:author="Huynh Nhat Hao" w:date="2020-06-22T09:40:00Z">
        <w:r>
          <w:rPr>
            <w:rStyle w:val="FootnoteReference"/>
          </w:rPr>
          <w:footnoteRef/>
        </w:r>
        <w:r>
          <w:t xml:space="preserve"> </w:t>
        </w:r>
      </w:ins>
      <w:ins w:id="72" w:author="Huynh Nhat Hao" w:date="2020-06-22T09:41:00Z">
        <w:r w:rsidRPr="009F40B8">
          <w:t>http://dronedataset.icg.tugraz.at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151AD9"/>
    <w:multiLevelType w:val="multilevel"/>
    <w:tmpl w:val="4ED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37B3DE7"/>
    <w:multiLevelType w:val="multilevel"/>
    <w:tmpl w:val="313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249AA"/>
    <w:multiLevelType w:val="multilevel"/>
    <w:tmpl w:val="72C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2B1F4E"/>
    <w:multiLevelType w:val="multilevel"/>
    <w:tmpl w:val="4C0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BFD2947"/>
    <w:multiLevelType w:val="multilevel"/>
    <w:tmpl w:val="95F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7" w15:restartNumberingAfterBreak="0">
    <w:nsid w:val="769F152F"/>
    <w:multiLevelType w:val="multilevel"/>
    <w:tmpl w:val="BBA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81403C"/>
    <w:multiLevelType w:val="multilevel"/>
    <w:tmpl w:val="23EE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7A8B001C"/>
    <w:multiLevelType w:val="multilevel"/>
    <w:tmpl w:val="A2B6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35"/>
  </w:num>
  <w:num w:numId="4">
    <w:abstractNumId w:val="5"/>
  </w:num>
  <w:num w:numId="5">
    <w:abstractNumId w:val="28"/>
  </w:num>
  <w:num w:numId="6">
    <w:abstractNumId w:val="1"/>
  </w:num>
  <w:num w:numId="7">
    <w:abstractNumId w:val="19"/>
  </w:num>
  <w:num w:numId="8">
    <w:abstractNumId w:val="34"/>
  </w:num>
  <w:num w:numId="9">
    <w:abstractNumId w:val="45"/>
  </w:num>
  <w:num w:numId="10">
    <w:abstractNumId w:val="2"/>
  </w:num>
  <w:num w:numId="11">
    <w:abstractNumId w:val="50"/>
  </w:num>
  <w:num w:numId="12">
    <w:abstractNumId w:val="39"/>
  </w:num>
  <w:num w:numId="13">
    <w:abstractNumId w:val="30"/>
  </w:num>
  <w:num w:numId="14">
    <w:abstractNumId w:val="26"/>
  </w:num>
  <w:num w:numId="15">
    <w:abstractNumId w:val="29"/>
  </w:num>
  <w:num w:numId="16">
    <w:abstractNumId w:val="0"/>
  </w:num>
  <w:num w:numId="17">
    <w:abstractNumId w:val="22"/>
  </w:num>
  <w:num w:numId="18">
    <w:abstractNumId w:val="41"/>
  </w:num>
  <w:num w:numId="19">
    <w:abstractNumId w:val="46"/>
  </w:num>
  <w:num w:numId="20">
    <w:abstractNumId w:val="6"/>
  </w:num>
  <w:num w:numId="21">
    <w:abstractNumId w:val="27"/>
  </w:num>
  <w:num w:numId="22">
    <w:abstractNumId w:val="8"/>
  </w:num>
  <w:num w:numId="23">
    <w:abstractNumId w:val="16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21"/>
  </w:num>
  <w:num w:numId="29">
    <w:abstractNumId w:val="4"/>
  </w:num>
  <w:num w:numId="30">
    <w:abstractNumId w:val="17"/>
  </w:num>
  <w:num w:numId="31">
    <w:abstractNumId w:val="12"/>
  </w:num>
  <w:num w:numId="32">
    <w:abstractNumId w:val="15"/>
  </w:num>
  <w:num w:numId="33">
    <w:abstractNumId w:val="18"/>
  </w:num>
  <w:num w:numId="34">
    <w:abstractNumId w:val="13"/>
  </w:num>
  <w:num w:numId="35">
    <w:abstractNumId w:val="33"/>
  </w:num>
  <w:num w:numId="36">
    <w:abstractNumId w:val="52"/>
  </w:num>
  <w:num w:numId="37">
    <w:abstractNumId w:val="14"/>
  </w:num>
  <w:num w:numId="38">
    <w:abstractNumId w:val="38"/>
  </w:num>
  <w:num w:numId="39">
    <w:abstractNumId w:val="36"/>
  </w:num>
  <w:num w:numId="40">
    <w:abstractNumId w:val="32"/>
  </w:num>
  <w:num w:numId="41">
    <w:abstractNumId w:val="25"/>
  </w:num>
  <w:num w:numId="42">
    <w:abstractNumId w:val="43"/>
  </w:num>
  <w:num w:numId="43">
    <w:abstractNumId w:val="48"/>
  </w:num>
  <w:num w:numId="44">
    <w:abstractNumId w:val="37"/>
  </w:num>
  <w:num w:numId="45">
    <w:abstractNumId w:val="44"/>
  </w:num>
  <w:num w:numId="46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4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5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2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ynh Nhat Hao">
    <w15:presenceInfo w15:providerId="Windows Live" w15:userId="1137bfd94d9f87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5475D"/>
    <w:rsid w:val="00092675"/>
    <w:rsid w:val="000D1BA3"/>
    <w:rsid w:val="000E1AE6"/>
    <w:rsid w:val="00126A4E"/>
    <w:rsid w:val="0018106B"/>
    <w:rsid w:val="00191FE2"/>
    <w:rsid w:val="001947E5"/>
    <w:rsid w:val="001C4790"/>
    <w:rsid w:val="001F247C"/>
    <w:rsid w:val="001F7810"/>
    <w:rsid w:val="002219BF"/>
    <w:rsid w:val="00232C8B"/>
    <w:rsid w:val="002713FF"/>
    <w:rsid w:val="002833B6"/>
    <w:rsid w:val="002B4594"/>
    <w:rsid w:val="002B6D31"/>
    <w:rsid w:val="002C4C76"/>
    <w:rsid w:val="002E3735"/>
    <w:rsid w:val="00324F6D"/>
    <w:rsid w:val="004313FE"/>
    <w:rsid w:val="0045053A"/>
    <w:rsid w:val="0047569A"/>
    <w:rsid w:val="00481823"/>
    <w:rsid w:val="0050039E"/>
    <w:rsid w:val="00503F0E"/>
    <w:rsid w:val="00533C79"/>
    <w:rsid w:val="00572585"/>
    <w:rsid w:val="00590CD8"/>
    <w:rsid w:val="005D7BC1"/>
    <w:rsid w:val="005E05D2"/>
    <w:rsid w:val="00610877"/>
    <w:rsid w:val="00612503"/>
    <w:rsid w:val="00645AE9"/>
    <w:rsid w:val="006C7C5D"/>
    <w:rsid w:val="007011EE"/>
    <w:rsid w:val="00745672"/>
    <w:rsid w:val="007A2391"/>
    <w:rsid w:val="007B32EF"/>
    <w:rsid w:val="007F4B40"/>
    <w:rsid w:val="008A1280"/>
    <w:rsid w:val="008F7660"/>
    <w:rsid w:val="009258E1"/>
    <w:rsid w:val="009424D5"/>
    <w:rsid w:val="00943BF4"/>
    <w:rsid w:val="009D427A"/>
    <w:rsid w:val="009D7A32"/>
    <w:rsid w:val="009E6DFD"/>
    <w:rsid w:val="009F40B8"/>
    <w:rsid w:val="00A05023"/>
    <w:rsid w:val="00A1090C"/>
    <w:rsid w:val="00A1168A"/>
    <w:rsid w:val="00A5343C"/>
    <w:rsid w:val="00A75388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D22B3"/>
    <w:rsid w:val="00CE364A"/>
    <w:rsid w:val="00CF53A2"/>
    <w:rsid w:val="00D04657"/>
    <w:rsid w:val="00D14F55"/>
    <w:rsid w:val="00D17482"/>
    <w:rsid w:val="00D26DA5"/>
    <w:rsid w:val="00D53AAF"/>
    <w:rsid w:val="00D8251D"/>
    <w:rsid w:val="00DC43AC"/>
    <w:rsid w:val="00E32090"/>
    <w:rsid w:val="00E85E5E"/>
    <w:rsid w:val="00E95218"/>
    <w:rsid w:val="00E96E87"/>
    <w:rsid w:val="00EB7951"/>
    <w:rsid w:val="00EE611E"/>
    <w:rsid w:val="00F16C09"/>
    <w:rsid w:val="00F2590E"/>
    <w:rsid w:val="00F300BB"/>
    <w:rsid w:val="00F67EA2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0E023"/>
  <w15:docId w15:val="{C644B639-FF7B-4F51-A9C6-B5F5994D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customStyle="1" w:styleId="align-left">
    <w:name w:val="align-left"/>
    <w:basedOn w:val="Normal"/>
    <w:rsid w:val="007B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40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0B8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40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3643B-F1A6-4665-B462-C5FC011E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Huynh Nhat Hao</cp:lastModifiedBy>
  <cp:revision>43</cp:revision>
  <cp:lastPrinted>2013-11-07T09:17:00Z</cp:lastPrinted>
  <dcterms:created xsi:type="dcterms:W3CDTF">2013-09-22T18:03:00Z</dcterms:created>
  <dcterms:modified xsi:type="dcterms:W3CDTF">2020-06-22T02:48:00Z</dcterms:modified>
</cp:coreProperties>
</file>